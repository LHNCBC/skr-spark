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2BFF" w:rsidRPr="001C5DD3" w:rsidRDefault="0055761D">
      <w:pPr>
        <w:rPr>
          <w:b/>
        </w:rPr>
      </w:pPr>
      <w:r w:rsidRPr="001C5DD3">
        <w:rPr>
          <w:b/>
        </w:rPr>
        <w:t>Introduction</w:t>
      </w:r>
    </w:p>
    <w:p w:rsidR="00D770CB" w:rsidRDefault="00D770CB">
      <w:r>
        <w:t>The basic elements of language enabl</w:t>
      </w:r>
      <w:r w:rsidR="00BE146F">
        <w:t xml:space="preserve">e us to communicate in several mediums and contexts.  Research in </w:t>
      </w:r>
      <w:r>
        <w:t>formal semantics</w:t>
      </w:r>
      <w:r w:rsidR="00BE146F">
        <w:t xml:space="preserve"> illuminates</w:t>
      </w:r>
      <w:r>
        <w:t xml:space="preserve"> how arguments logically fit togethe</w:t>
      </w:r>
      <w:r w:rsidR="002C34ED">
        <w:t>r with a binding predicate to communicate a logical assertion (ref?)</w:t>
      </w:r>
      <w:r>
        <w:t>.</w:t>
      </w:r>
      <w:r w:rsidR="00BE146F">
        <w:t xml:space="preserve">  Consider the following example, taken from PubMed, an electronic </w:t>
      </w:r>
      <w:r w:rsidR="002C34ED">
        <w:t>medium that</w:t>
      </w:r>
      <w:r w:rsidR="00BE146F">
        <w:t xml:space="preserve"> provides </w:t>
      </w:r>
      <w:r w:rsidR="002C34ED">
        <w:t>information from</w:t>
      </w:r>
      <w:r w:rsidR="00BE146F">
        <w:t xml:space="preserve"> a biomedical context:</w:t>
      </w:r>
    </w:p>
    <w:p w:rsidR="00966082" w:rsidRPr="00966082" w:rsidRDefault="00821202" w:rsidP="00966082">
      <w:pPr>
        <w:pStyle w:val="HTMLPreformatted"/>
      </w:pPr>
      <w:r>
        <w:tab/>
      </w:r>
      <w:proofErr w:type="spellStart"/>
      <w:r w:rsidR="00966082" w:rsidRPr="00966082">
        <w:t>Nonsteroidal</w:t>
      </w:r>
      <w:proofErr w:type="spellEnd"/>
      <w:r w:rsidR="00966082" w:rsidRPr="00966082">
        <w:t xml:space="preserve"> anti-inflammatory drugs (NSAIDs) are widely used for the treatment of pain in rheumatic disorders and chronic pain syndromes.</w:t>
      </w:r>
      <w:r w:rsidR="00966082">
        <w:t xml:space="preserve"> (PMID 19715384)</w:t>
      </w:r>
    </w:p>
    <w:p w:rsidR="00821202" w:rsidRDefault="00821202"/>
    <w:p w:rsidR="00777E1F" w:rsidRDefault="00966082">
      <w:r>
        <w:t xml:space="preserve">In this example </w:t>
      </w:r>
      <w:proofErr w:type="spellStart"/>
      <w:r>
        <w:t>Nonsteroidal</w:t>
      </w:r>
      <w:proofErr w:type="spellEnd"/>
      <w:r>
        <w:t xml:space="preserve"> anti-inflammatory drugs and pain</w:t>
      </w:r>
      <w:r w:rsidR="00BE146F">
        <w:t xml:space="preserve"> are the</w:t>
      </w:r>
      <w:r w:rsidR="002C34ED">
        <w:t xml:space="preserve"> argumen</w:t>
      </w:r>
      <w:r>
        <w:t>ts of the communication, and treatment</w:t>
      </w:r>
      <w:r w:rsidR="002C34ED">
        <w:t xml:space="preserve"> is the predicate</w:t>
      </w:r>
      <w:r w:rsidR="00627E65">
        <w:t xml:space="preserve"> value</w:t>
      </w:r>
      <w:r w:rsidR="002C34ED">
        <w:t xml:space="preserve"> that reve</w:t>
      </w:r>
      <w:r w:rsidR="00055BDE">
        <w:t>als the relationship uniting them</w:t>
      </w:r>
      <w:r w:rsidR="002C34ED">
        <w:t xml:space="preserve">.  </w:t>
      </w:r>
      <w:proofErr w:type="spellStart"/>
      <w:r>
        <w:t>Nonsteroidal</w:t>
      </w:r>
      <w:proofErr w:type="spellEnd"/>
      <w:r>
        <w:t xml:space="preserve"> anti-inflammatory drugs and pain</w:t>
      </w:r>
      <w:r w:rsidR="002C34ED">
        <w:t xml:space="preserve"> also belong to classes of larger, more general meaning.  For example, </w:t>
      </w:r>
      <w:proofErr w:type="spellStart"/>
      <w:proofErr w:type="gramStart"/>
      <w:r>
        <w:t>Nonsteroidal</w:t>
      </w:r>
      <w:proofErr w:type="spellEnd"/>
      <w:r>
        <w:t xml:space="preserve"> anti-inflammatory drugs </w:t>
      </w:r>
      <w:r w:rsidR="002C34ED">
        <w:t>also belongs</w:t>
      </w:r>
      <w:proofErr w:type="gramEnd"/>
      <w:r w:rsidR="002C34ED">
        <w:t xml:space="preserve"> to the general class </w:t>
      </w:r>
      <w:r>
        <w:t xml:space="preserve">drugs and pain belongs to the </w:t>
      </w:r>
      <w:r w:rsidR="001E7412">
        <w:t xml:space="preserve">general </w:t>
      </w:r>
      <w:r>
        <w:t>class disease symptoms</w:t>
      </w:r>
      <w:r w:rsidR="002C34ED">
        <w:t>.</w:t>
      </w:r>
      <w:r w:rsidR="00E95857">
        <w:t xml:space="preserve">  </w:t>
      </w:r>
    </w:p>
    <w:p w:rsidR="006D5F02" w:rsidRDefault="006D5F02" w:rsidP="006D5F02">
      <w:r w:rsidRPr="001C5DD3">
        <w:rPr>
          <w:b/>
        </w:rPr>
        <w:t>Objective</w:t>
      </w:r>
      <w:r>
        <w:rPr>
          <w:b/>
        </w:rPr>
        <w:t>s</w:t>
      </w:r>
    </w:p>
    <w:p w:rsidR="006D5F02" w:rsidRDefault="006D5F02">
      <w:r>
        <w:t>This research has two objectives.  First, to determine if quantitative properties</w:t>
      </w:r>
      <w:r w:rsidR="0021110A">
        <w:t xml:space="preserve"> associated with</w:t>
      </w:r>
      <w:r>
        <w:t xml:space="preserve"> a concept</w:t>
      </w:r>
      <w:r w:rsidR="009F7C4A">
        <w:t xml:space="preserve"> such as </w:t>
      </w:r>
      <w:proofErr w:type="spellStart"/>
      <w:r w:rsidR="009F7C4A">
        <w:t>Nonsteroidal</w:t>
      </w:r>
      <w:proofErr w:type="spellEnd"/>
      <w:r w:rsidR="009F7C4A">
        <w:t xml:space="preserve"> anti-inflammatory drugs</w:t>
      </w:r>
      <w:r>
        <w:t xml:space="preserve"> are substantially unique to distinguish it from other concepts.</w:t>
      </w:r>
      <w:r w:rsidR="006F54B6">
        <w:t xml:space="preserve">  The second objective is</w:t>
      </w:r>
      <w:r>
        <w:t xml:space="preserve"> </w:t>
      </w:r>
      <w:r w:rsidR="006F54B6">
        <w:t>to determine the feasibility of creating</w:t>
      </w:r>
      <w:r>
        <w:t xml:space="preserve"> a classifier to </w:t>
      </w:r>
      <w:commentRangeStart w:id="0"/>
      <w:r>
        <w:t xml:space="preserve">distinguish concepts, </w:t>
      </w:r>
      <w:commentRangeEnd w:id="0"/>
      <w:r w:rsidR="003951D6">
        <w:rPr>
          <w:rStyle w:val="CommentReference"/>
        </w:rPr>
        <w:commentReference w:id="0"/>
      </w:r>
      <w:r>
        <w:t>using their associated quantitative properties (given a positive outcome for the first objective).</w:t>
      </w:r>
    </w:p>
    <w:p w:rsidR="006D5F02" w:rsidRPr="006D5F02" w:rsidRDefault="006D5F02">
      <w:pPr>
        <w:rPr>
          <w:b/>
        </w:rPr>
      </w:pPr>
      <w:r>
        <w:rPr>
          <w:b/>
        </w:rPr>
        <w:t>Background</w:t>
      </w:r>
    </w:p>
    <w:p w:rsidR="00777E1F" w:rsidRDefault="00777E1F" w:rsidP="00AA0EB7">
      <w:r>
        <w:t>SemRep (ref), a natural language processing application, extracts semantic predications (i.e., arguments bound by a predicate) from biomedical text</w:t>
      </w:r>
      <w:r w:rsidR="00AA0EB7">
        <w:t xml:space="preserve">, using the Unified Medical Language System (UMLS) </w:t>
      </w:r>
      <w:r w:rsidR="00F207F9">
        <w:t xml:space="preserve">(ref) </w:t>
      </w:r>
      <w:r w:rsidR="00AA0EB7">
        <w:t>as a knowledge base</w:t>
      </w:r>
      <w:r>
        <w:t xml:space="preserve">.  For </w:t>
      </w:r>
      <w:r w:rsidR="00627E65">
        <w:t>the</w:t>
      </w:r>
      <w:r w:rsidR="00AA0EB7">
        <w:t xml:space="preserve"> above</w:t>
      </w:r>
      <w:r w:rsidR="00627E65">
        <w:t xml:space="preserve"> text</w:t>
      </w:r>
      <w:r w:rsidR="00AA0EB7">
        <w:t xml:space="preserve">, it </w:t>
      </w:r>
      <w:r w:rsidR="00600C1E">
        <w:t>extracts this semantic predication</w:t>
      </w:r>
      <w:r w:rsidR="00AA0EB7">
        <w:t>:</w:t>
      </w:r>
      <w:r>
        <w:t xml:space="preserve"> </w:t>
      </w:r>
    </w:p>
    <w:p w:rsidR="00966082" w:rsidRDefault="00777E1F" w:rsidP="00966082">
      <w:pPr>
        <w:pStyle w:val="HTMLPreformatted"/>
      </w:pPr>
      <w:r>
        <w:tab/>
      </w:r>
      <w:r w:rsidR="00966082">
        <w:t xml:space="preserve">|C0003211|Anti-Inflammatory Agents, </w:t>
      </w:r>
      <w:proofErr w:type="spellStart"/>
      <w:r w:rsidR="00966082">
        <w:t>Non-Steroidal|phsu|phsu</w:t>
      </w:r>
      <w:proofErr w:type="spellEnd"/>
      <w:r w:rsidR="00966082">
        <w:t>|||TREATS|C0030193|Pain|sosy|sosy||</w:t>
      </w:r>
    </w:p>
    <w:p w:rsidR="00777E1F" w:rsidRDefault="00777E1F" w:rsidP="00777E1F"/>
    <w:p w:rsidR="004378E1" w:rsidRDefault="00AA0EB7">
      <w:r>
        <w:t xml:space="preserve">Using MetaMap technology, SemRep maps </w:t>
      </w:r>
      <w:proofErr w:type="spellStart"/>
      <w:r w:rsidR="00966082">
        <w:t>Nonsteroidal</w:t>
      </w:r>
      <w:proofErr w:type="spellEnd"/>
      <w:r w:rsidR="00966082">
        <w:t xml:space="preserve"> anti-inflammatory drugs</w:t>
      </w:r>
      <w:r>
        <w:t xml:space="preserve"> and </w:t>
      </w:r>
      <w:r w:rsidR="00966082">
        <w:t>pain</w:t>
      </w:r>
      <w:r>
        <w:t xml:space="preserve"> to their respective UMLS Metathe</w:t>
      </w:r>
      <w:r w:rsidR="00966082">
        <w:t xml:space="preserve">saurus preferred arguments, </w:t>
      </w:r>
      <w:r w:rsidR="00966082" w:rsidRPr="006F6E6D">
        <w:rPr>
          <w:rFonts w:ascii="Courier New" w:hAnsi="Courier New" w:cs="Courier New"/>
        </w:rPr>
        <w:t>Anti-Inflammatory Agents, Non-Steroidal</w:t>
      </w:r>
      <w:r w:rsidR="00966082">
        <w:t xml:space="preserve"> and </w:t>
      </w:r>
      <w:r w:rsidR="00966082" w:rsidRPr="006F6E6D">
        <w:rPr>
          <w:rFonts w:ascii="Courier New" w:hAnsi="Courier New" w:cs="Courier New"/>
        </w:rPr>
        <w:t>Pain</w:t>
      </w:r>
      <w:r>
        <w:t xml:space="preserve">.  </w:t>
      </w:r>
      <w:r w:rsidR="006D5F02">
        <w:t xml:space="preserve">SemRep also identifies </w:t>
      </w:r>
      <w:r w:rsidR="00966082">
        <w:t>treatment</w:t>
      </w:r>
      <w:r w:rsidR="006D5F02">
        <w:t xml:space="preserve"> as the pre</w:t>
      </w:r>
      <w:r w:rsidR="00966082">
        <w:t>dicate value, and maps it to TREATS</w:t>
      </w:r>
      <w:r w:rsidR="006D5F02">
        <w:t xml:space="preserve"> within the UMLS Semantic Network.  The output also includes</w:t>
      </w:r>
      <w:r w:rsidR="00777E1F">
        <w:t xml:space="preserve"> the semantic types of the arguments</w:t>
      </w:r>
      <w:r>
        <w:t>, which serve as more general classes within the UMLS Semantic Network</w:t>
      </w:r>
      <w:r w:rsidR="009F00A9">
        <w:t xml:space="preserve">.  The semantic type </w:t>
      </w:r>
      <w:proofErr w:type="gramStart"/>
      <w:r w:rsidR="009F00A9">
        <w:t>of</w:t>
      </w:r>
      <w:proofErr w:type="gramEnd"/>
      <w:r w:rsidR="009F00A9">
        <w:t xml:space="preserve"> </w:t>
      </w:r>
      <w:r w:rsidR="00966082">
        <w:t>Anti-Inflammatory Agents, Non-Steroidal is Pharmacologic Substance</w:t>
      </w:r>
      <w:r w:rsidR="00777E1F">
        <w:t xml:space="preserve"> and the semantic type of </w:t>
      </w:r>
      <w:r w:rsidR="00966082">
        <w:t>pain is Sign or Symptom</w:t>
      </w:r>
      <w:r w:rsidR="00777E1F">
        <w:t>.</w:t>
      </w:r>
      <w:r>
        <w:t xml:space="preserve">  </w:t>
      </w:r>
      <w:r w:rsidR="00E95857">
        <w:t>To someone sufficiently familiar with this domain, these arguments logically fit together with this predicate.  One could not say “</w:t>
      </w:r>
      <w:r w:rsidR="0006751C">
        <w:t xml:space="preserve">rheumatic disorders treat </w:t>
      </w:r>
      <w:proofErr w:type="spellStart"/>
      <w:r w:rsidR="0006751C">
        <w:t>nonsteriodal</w:t>
      </w:r>
      <w:proofErr w:type="spellEnd"/>
      <w:r w:rsidR="0006751C">
        <w:t xml:space="preserve"> anti-inflammatory drugs</w:t>
      </w:r>
      <w:r w:rsidR="00E95857">
        <w:t xml:space="preserve">” </w:t>
      </w:r>
      <w:r w:rsidR="000B214C">
        <w:t>or “</w:t>
      </w:r>
      <w:r w:rsidR="0006751C">
        <w:t xml:space="preserve">pain causes </w:t>
      </w:r>
      <w:proofErr w:type="spellStart"/>
      <w:r w:rsidR="0006751C">
        <w:t>nonsteriodal</w:t>
      </w:r>
      <w:proofErr w:type="spellEnd"/>
      <w:r w:rsidR="0006751C">
        <w:t xml:space="preserve"> anti-inflammatory drugs</w:t>
      </w:r>
      <w:r w:rsidR="000B214C">
        <w:t>” and successfully convey</w:t>
      </w:r>
      <w:r w:rsidR="00E95857">
        <w:t xml:space="preserve"> </w:t>
      </w:r>
      <w:r w:rsidR="00E95857">
        <w:lastRenderedPageBreak/>
        <w:t xml:space="preserve">logical </w:t>
      </w:r>
      <w:r w:rsidR="000B214C">
        <w:t>statements</w:t>
      </w:r>
      <w:r w:rsidR="00E95857">
        <w:t>, because the foundational knowledge within the biomedi</w:t>
      </w:r>
      <w:r w:rsidR="000B214C">
        <w:t>cal domain indicates that such</w:t>
      </w:r>
      <w:r w:rsidR="00E95857">
        <w:t xml:space="preserve"> </w:t>
      </w:r>
      <w:r w:rsidR="00C04F72">
        <w:t>communication is</w:t>
      </w:r>
      <w:r w:rsidR="00E95857">
        <w:t xml:space="preserve"> </w:t>
      </w:r>
      <w:r w:rsidR="00A074D2">
        <w:t>irrational</w:t>
      </w:r>
      <w:r w:rsidR="00E95857">
        <w:t xml:space="preserve">. </w:t>
      </w:r>
    </w:p>
    <w:p w:rsidR="004378E1" w:rsidRDefault="004378E1">
      <w:r>
        <w:t xml:space="preserve">The </w:t>
      </w:r>
      <w:r w:rsidR="003951D6">
        <w:t xml:space="preserve">propositional </w:t>
      </w:r>
      <w:r>
        <w:t xml:space="preserve">components of communication </w:t>
      </w:r>
      <w:r w:rsidR="004622A9">
        <w:t xml:space="preserve">can be visualized in a </w:t>
      </w:r>
      <w:r w:rsidR="00FF0523">
        <w:t>graph</w:t>
      </w:r>
      <w:r w:rsidR="00B312D9">
        <w:t>.  For example, the above semantic predication can be viewed in a network, where the arguments are nodes, and the predicate is the connecting edge:</w:t>
      </w:r>
    </w:p>
    <w:p w:rsidR="004622A9" w:rsidRDefault="004622A9">
      <w:r>
        <w:t>Research in network theory has provided a framework for analyzing several types of data, including those illustra</w:t>
      </w:r>
      <w:r w:rsidR="00FF0523">
        <w:t>ting</w:t>
      </w:r>
      <w:r>
        <w:t xml:space="preserve"> communication instance</w:t>
      </w:r>
      <w:r w:rsidR="00FF0523">
        <w:t>s</w:t>
      </w:r>
      <w:r>
        <w:t xml:space="preserve"> as noted in published text.  </w:t>
      </w:r>
      <w:r w:rsidR="00840203">
        <w:t xml:space="preserve">Since </w:t>
      </w:r>
      <w:proofErr w:type="spellStart"/>
      <w:r w:rsidR="00840203">
        <w:t>Barabasi’s</w:t>
      </w:r>
      <w:proofErr w:type="spellEnd"/>
      <w:r w:rsidR="00840203">
        <w:t xml:space="preserve"> landmark work describing the behavior of networks (ref) several others have added to this active research field (for example, see refs # - #).</w:t>
      </w:r>
      <w:r w:rsidR="00FF0523">
        <w:t xml:space="preserve">  </w:t>
      </w:r>
      <w:r w:rsidR="00670FDD">
        <w:t xml:space="preserve">As </w:t>
      </w:r>
      <w:proofErr w:type="spellStart"/>
      <w:r w:rsidR="00670FDD">
        <w:t>Barabasi</w:t>
      </w:r>
      <w:proofErr w:type="spellEnd"/>
      <w:r w:rsidR="00670FDD">
        <w:t xml:space="preserve">, </w:t>
      </w:r>
      <w:proofErr w:type="spellStart"/>
      <w:r w:rsidR="00670FDD">
        <w:t>Onnela</w:t>
      </w:r>
      <w:proofErr w:type="spellEnd"/>
      <w:r w:rsidR="00670FDD">
        <w:t xml:space="preserve"> et al. (2007) found that networks of mobile phone calls (serving as proxies for communication instances) exhibited behavior expect</w:t>
      </w:r>
      <w:r w:rsidR="007A6965">
        <w:t xml:space="preserve">ed within a scale-free topology, such as power law distributions in basic </w:t>
      </w:r>
      <w:r w:rsidR="00072B81">
        <w:t>node connections</w:t>
      </w:r>
      <w:r w:rsidR="007A6965">
        <w:t>.  Our preliminary research in semantic predicate networks yielded similar findings.</w:t>
      </w:r>
    </w:p>
    <w:p w:rsidR="000978D6" w:rsidRDefault="000978D6">
      <w:commentRangeStart w:id="1"/>
      <w:r>
        <w:t>Because</w:t>
      </w:r>
      <w:commentRangeEnd w:id="1"/>
      <w:r w:rsidR="003951D6">
        <w:rPr>
          <w:rStyle w:val="CommentReference"/>
        </w:rPr>
        <w:commentReference w:id="1"/>
      </w:r>
      <w:r>
        <w:t xml:space="preserve"> communication is constrained by what semantic components logically fit together, it is </w:t>
      </w:r>
      <w:del w:id="2" w:author="Rindflesch, Thomas (NIH/NLM/LHC) [E]" w:date="2013-11-27T16:21:00Z">
        <w:r w:rsidDel="003951D6">
          <w:delText xml:space="preserve">rational </w:delText>
        </w:r>
      </w:del>
      <w:r w:rsidR="003951D6">
        <w:t>reas</w:t>
      </w:r>
      <w:bookmarkStart w:id="3" w:name="_GoBack"/>
      <w:bookmarkEnd w:id="3"/>
      <w:r w:rsidR="003951D6">
        <w:t xml:space="preserve">onable </w:t>
      </w:r>
      <w:r>
        <w:t>to conclude that each component interacts with a limited set of other components.</w:t>
      </w:r>
      <w:r w:rsidR="009F7C4A">
        <w:t xml:space="preserve">  For example, the concept </w:t>
      </w:r>
      <w:r w:rsidR="009F7C4A" w:rsidRPr="009F7C4A">
        <w:rPr>
          <w:i/>
        </w:rPr>
        <w:t>pain</w:t>
      </w:r>
      <w:r w:rsidR="00B121E0">
        <w:t xml:space="preserve"> has limited sets of predicates and ar</w:t>
      </w:r>
      <w:r w:rsidR="005A0C40">
        <w:t>guments with which it</w:t>
      </w:r>
      <w:r w:rsidR="00E23BBF">
        <w:t xml:space="preserve"> interacts; the</w:t>
      </w:r>
      <w:r w:rsidR="005A0C40">
        <w:t xml:space="preserve"> arguments </w:t>
      </w:r>
      <w:r w:rsidR="009F7C4A">
        <w:t xml:space="preserve">interacting with </w:t>
      </w:r>
      <w:r w:rsidR="009F7C4A" w:rsidRPr="009F7C4A">
        <w:rPr>
          <w:i/>
        </w:rPr>
        <w:t>pain</w:t>
      </w:r>
      <w:r w:rsidR="005A0C40">
        <w:t xml:space="preserve"> </w:t>
      </w:r>
      <w:r w:rsidR="00E23BBF">
        <w:t xml:space="preserve">also </w:t>
      </w:r>
      <w:r w:rsidR="005A0C40">
        <w:t>belong to</w:t>
      </w:r>
      <w:r w:rsidR="00B121E0">
        <w:t xml:space="preserve"> finite set</w:t>
      </w:r>
      <w:r w:rsidR="005A0C40">
        <w:t>s of classes</w:t>
      </w:r>
      <w:r w:rsidR="00B121E0">
        <w:t xml:space="preserve">.  The </w:t>
      </w:r>
      <w:r w:rsidR="00935C13">
        <w:t xml:space="preserve">quantitative </w:t>
      </w:r>
      <w:r w:rsidR="00B121E0">
        <w:t xml:space="preserve">properties of these sets, as </w:t>
      </w:r>
      <w:r w:rsidR="00E23BBF">
        <w:t>derived from</w:t>
      </w:r>
      <w:r w:rsidR="00B121E0">
        <w:t xml:space="preserve"> text, may </w:t>
      </w:r>
      <w:r w:rsidR="00E23BBF">
        <w:t>indicate their associated concepts</w:t>
      </w:r>
      <w:r w:rsidR="00B121E0">
        <w:t>.</w:t>
      </w:r>
      <w:r w:rsidR="00407F21">
        <w:t xml:space="preserve">  These communication components can also be seen as agents (parts?) within a network.</w:t>
      </w:r>
      <w:r w:rsidR="00B312D9">
        <w:t xml:space="preserve">  Findings in this field may </w:t>
      </w:r>
      <w:commentRangeStart w:id="4"/>
      <w:r w:rsidR="00B312D9">
        <w:t xml:space="preserve">contribute </w:t>
      </w:r>
      <w:commentRangeEnd w:id="4"/>
      <w:r w:rsidR="003951D6">
        <w:rPr>
          <w:rStyle w:val="CommentReference"/>
        </w:rPr>
        <w:commentReference w:id="4"/>
      </w:r>
      <w:r w:rsidR="00B312D9">
        <w:t>to ongoing efforts in network theory research.</w:t>
      </w:r>
      <w:r w:rsidR="00D32190">
        <w:t xml:space="preserve">  (</w:t>
      </w:r>
      <w:proofErr w:type="gramStart"/>
      <w:r w:rsidR="00D32190">
        <w:t>in</w:t>
      </w:r>
      <w:proofErr w:type="gramEnd"/>
      <w:r w:rsidR="00D32190">
        <w:t xml:space="preserve"> the discussion we will note similar findings to </w:t>
      </w:r>
      <w:proofErr w:type="spellStart"/>
      <w:r w:rsidR="00D32190">
        <w:t>Barabasi</w:t>
      </w:r>
      <w:proofErr w:type="spellEnd"/>
      <w:r w:rsidR="00D32190">
        <w:t>, an</w:t>
      </w:r>
      <w:r w:rsidR="00562B86">
        <w:t>d the potential for extra bits o</w:t>
      </w:r>
      <w:r w:rsidR="00D32190">
        <w:t>f info like link type/predicate could contribute to network theory).</w:t>
      </w:r>
    </w:p>
    <w:p w:rsidR="00D770CB" w:rsidRDefault="00D770CB"/>
    <w:sectPr w:rsidR="00D770C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indflesch, Thomas (NIH/NLM/LHC) [E]" w:date="2013-11-27T16:27:00Z" w:initials="RT">
    <w:p w:rsidR="003951D6" w:rsidRDefault="003951D6">
      <w:pPr>
        <w:pStyle w:val="CommentText"/>
      </w:pPr>
      <w:r>
        <w:rPr>
          <w:rStyle w:val="CommentReference"/>
        </w:rPr>
        <w:annotationRef/>
      </w:r>
      <w:r>
        <w:t xml:space="preserve">I think you need to say why you want to distinguish concepts. Either for some practical, or theoretical purpose. The Objectives section needs to be overtly tied in with the Background. That is, it’s not clear how this quantitative analysis contributes to the semantic analysis that you suggest augments existing quantitative analysis in network research. </w:t>
      </w:r>
    </w:p>
  </w:comment>
  <w:comment w:id="1" w:author="Rindflesch, Thomas (NIH/NLM/LHC) [E]" w:date="2013-11-27T16:25:00Z" w:initials="RT">
    <w:p w:rsidR="003951D6" w:rsidRDefault="003951D6">
      <w:pPr>
        <w:pStyle w:val="CommentText"/>
      </w:pPr>
      <w:r>
        <w:rPr>
          <w:rStyle w:val="CommentReference"/>
        </w:rPr>
        <w:annotationRef/>
      </w:r>
      <w:r>
        <w:t xml:space="preserve">In this section need to suggest </w:t>
      </w:r>
      <w:proofErr w:type="gramStart"/>
      <w:r>
        <w:t>exactly  what</w:t>
      </w:r>
      <w:proofErr w:type="gramEnd"/>
      <w:r>
        <w:t xml:space="preserve"> the contribution of semantics is to existing quantitative analysis.</w:t>
      </w:r>
    </w:p>
  </w:comment>
  <w:comment w:id="4" w:author="Rindflesch, Thomas (NIH/NLM/LHC) [E]" w:date="2013-11-27T16:24:00Z" w:initials="RT">
    <w:p w:rsidR="003951D6" w:rsidRDefault="003951D6">
      <w:pPr>
        <w:pStyle w:val="CommentText"/>
      </w:pPr>
      <w:r>
        <w:rPr>
          <w:rStyle w:val="CommentReference"/>
        </w:rPr>
        <w:annotationRef/>
      </w:r>
      <w:r>
        <w:t xml:space="preserve">Need to at least suggest what that contribution may be.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61D"/>
    <w:rsid w:val="00055BDE"/>
    <w:rsid w:val="0006751C"/>
    <w:rsid w:val="00072B81"/>
    <w:rsid w:val="000978D6"/>
    <w:rsid w:val="000B214C"/>
    <w:rsid w:val="001C5DD3"/>
    <w:rsid w:val="001E7412"/>
    <w:rsid w:val="0021110A"/>
    <w:rsid w:val="00277F2F"/>
    <w:rsid w:val="002C34ED"/>
    <w:rsid w:val="00363BD0"/>
    <w:rsid w:val="003951D6"/>
    <w:rsid w:val="00407F21"/>
    <w:rsid w:val="004378E1"/>
    <w:rsid w:val="004622A9"/>
    <w:rsid w:val="00495BAE"/>
    <w:rsid w:val="0055761D"/>
    <w:rsid w:val="00562B86"/>
    <w:rsid w:val="005A0C40"/>
    <w:rsid w:val="005B7CDE"/>
    <w:rsid w:val="00600C1E"/>
    <w:rsid w:val="00627E65"/>
    <w:rsid w:val="00670FDD"/>
    <w:rsid w:val="006821E2"/>
    <w:rsid w:val="006D5F02"/>
    <w:rsid w:val="006F54B6"/>
    <w:rsid w:val="006F6E6D"/>
    <w:rsid w:val="00777E1F"/>
    <w:rsid w:val="007A6965"/>
    <w:rsid w:val="00821202"/>
    <w:rsid w:val="00840203"/>
    <w:rsid w:val="008C4B2E"/>
    <w:rsid w:val="008D5913"/>
    <w:rsid w:val="00935C13"/>
    <w:rsid w:val="00966082"/>
    <w:rsid w:val="009F00A9"/>
    <w:rsid w:val="009F7C4A"/>
    <w:rsid w:val="00A050F6"/>
    <w:rsid w:val="00A074D2"/>
    <w:rsid w:val="00A15440"/>
    <w:rsid w:val="00A373A4"/>
    <w:rsid w:val="00A61F70"/>
    <w:rsid w:val="00AA0EB7"/>
    <w:rsid w:val="00B121E0"/>
    <w:rsid w:val="00B312D9"/>
    <w:rsid w:val="00BE146F"/>
    <w:rsid w:val="00C04F72"/>
    <w:rsid w:val="00C45D5D"/>
    <w:rsid w:val="00D32190"/>
    <w:rsid w:val="00D770CB"/>
    <w:rsid w:val="00E23BBF"/>
    <w:rsid w:val="00E95857"/>
    <w:rsid w:val="00F14C63"/>
    <w:rsid w:val="00F207F9"/>
    <w:rsid w:val="00F40900"/>
    <w:rsid w:val="00FF0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66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6082"/>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3951D6"/>
    <w:rPr>
      <w:sz w:val="16"/>
      <w:szCs w:val="16"/>
    </w:rPr>
  </w:style>
  <w:style w:type="paragraph" w:styleId="CommentText">
    <w:name w:val="annotation text"/>
    <w:basedOn w:val="Normal"/>
    <w:link w:val="CommentTextChar"/>
    <w:uiPriority w:val="99"/>
    <w:semiHidden/>
    <w:unhideWhenUsed/>
    <w:rsid w:val="003951D6"/>
    <w:pPr>
      <w:spacing w:line="240" w:lineRule="auto"/>
    </w:pPr>
    <w:rPr>
      <w:sz w:val="20"/>
      <w:szCs w:val="20"/>
    </w:rPr>
  </w:style>
  <w:style w:type="character" w:customStyle="1" w:styleId="CommentTextChar">
    <w:name w:val="Comment Text Char"/>
    <w:basedOn w:val="DefaultParagraphFont"/>
    <w:link w:val="CommentText"/>
    <w:uiPriority w:val="99"/>
    <w:semiHidden/>
    <w:rsid w:val="003951D6"/>
    <w:rPr>
      <w:sz w:val="20"/>
      <w:szCs w:val="20"/>
    </w:rPr>
  </w:style>
  <w:style w:type="paragraph" w:styleId="CommentSubject">
    <w:name w:val="annotation subject"/>
    <w:basedOn w:val="CommentText"/>
    <w:next w:val="CommentText"/>
    <w:link w:val="CommentSubjectChar"/>
    <w:uiPriority w:val="99"/>
    <w:semiHidden/>
    <w:unhideWhenUsed/>
    <w:rsid w:val="003951D6"/>
    <w:rPr>
      <w:b/>
      <w:bCs/>
    </w:rPr>
  </w:style>
  <w:style w:type="character" w:customStyle="1" w:styleId="CommentSubjectChar">
    <w:name w:val="Comment Subject Char"/>
    <w:basedOn w:val="CommentTextChar"/>
    <w:link w:val="CommentSubject"/>
    <w:uiPriority w:val="99"/>
    <w:semiHidden/>
    <w:rsid w:val="003951D6"/>
    <w:rPr>
      <w:b/>
      <w:bCs/>
      <w:sz w:val="20"/>
      <w:szCs w:val="20"/>
    </w:rPr>
  </w:style>
  <w:style w:type="paragraph" w:styleId="BalloonText">
    <w:name w:val="Balloon Text"/>
    <w:basedOn w:val="Normal"/>
    <w:link w:val="BalloonTextChar"/>
    <w:uiPriority w:val="99"/>
    <w:semiHidden/>
    <w:unhideWhenUsed/>
    <w:rsid w:val="00395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1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66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6082"/>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3951D6"/>
    <w:rPr>
      <w:sz w:val="16"/>
      <w:szCs w:val="16"/>
    </w:rPr>
  </w:style>
  <w:style w:type="paragraph" w:styleId="CommentText">
    <w:name w:val="annotation text"/>
    <w:basedOn w:val="Normal"/>
    <w:link w:val="CommentTextChar"/>
    <w:uiPriority w:val="99"/>
    <w:semiHidden/>
    <w:unhideWhenUsed/>
    <w:rsid w:val="003951D6"/>
    <w:pPr>
      <w:spacing w:line="240" w:lineRule="auto"/>
    </w:pPr>
    <w:rPr>
      <w:sz w:val="20"/>
      <w:szCs w:val="20"/>
    </w:rPr>
  </w:style>
  <w:style w:type="character" w:customStyle="1" w:styleId="CommentTextChar">
    <w:name w:val="Comment Text Char"/>
    <w:basedOn w:val="DefaultParagraphFont"/>
    <w:link w:val="CommentText"/>
    <w:uiPriority w:val="99"/>
    <w:semiHidden/>
    <w:rsid w:val="003951D6"/>
    <w:rPr>
      <w:sz w:val="20"/>
      <w:szCs w:val="20"/>
    </w:rPr>
  </w:style>
  <w:style w:type="paragraph" w:styleId="CommentSubject">
    <w:name w:val="annotation subject"/>
    <w:basedOn w:val="CommentText"/>
    <w:next w:val="CommentText"/>
    <w:link w:val="CommentSubjectChar"/>
    <w:uiPriority w:val="99"/>
    <w:semiHidden/>
    <w:unhideWhenUsed/>
    <w:rsid w:val="003951D6"/>
    <w:rPr>
      <w:b/>
      <w:bCs/>
    </w:rPr>
  </w:style>
  <w:style w:type="character" w:customStyle="1" w:styleId="CommentSubjectChar">
    <w:name w:val="Comment Subject Char"/>
    <w:basedOn w:val="CommentTextChar"/>
    <w:link w:val="CommentSubject"/>
    <w:uiPriority w:val="99"/>
    <w:semiHidden/>
    <w:rsid w:val="003951D6"/>
    <w:rPr>
      <w:b/>
      <w:bCs/>
      <w:sz w:val="20"/>
      <w:szCs w:val="20"/>
    </w:rPr>
  </w:style>
  <w:style w:type="paragraph" w:styleId="BalloonText">
    <w:name w:val="Balloon Text"/>
    <w:basedOn w:val="Normal"/>
    <w:link w:val="BalloonTextChar"/>
    <w:uiPriority w:val="99"/>
    <w:semiHidden/>
    <w:unhideWhenUsed/>
    <w:rsid w:val="00395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1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257323">
      <w:bodyDiv w:val="1"/>
      <w:marLeft w:val="0"/>
      <w:marRight w:val="0"/>
      <w:marTop w:val="0"/>
      <w:marBottom w:val="0"/>
      <w:divBdr>
        <w:top w:val="none" w:sz="0" w:space="0" w:color="auto"/>
        <w:left w:val="none" w:sz="0" w:space="0" w:color="auto"/>
        <w:bottom w:val="none" w:sz="0" w:space="0" w:color="auto"/>
        <w:right w:val="none" w:sz="0" w:space="0" w:color="auto"/>
      </w:divBdr>
    </w:div>
    <w:div w:id="715550539">
      <w:bodyDiv w:val="1"/>
      <w:marLeft w:val="0"/>
      <w:marRight w:val="0"/>
      <w:marTop w:val="0"/>
      <w:marBottom w:val="0"/>
      <w:divBdr>
        <w:top w:val="none" w:sz="0" w:space="0" w:color="auto"/>
        <w:left w:val="none" w:sz="0" w:space="0" w:color="auto"/>
        <w:bottom w:val="none" w:sz="0" w:space="0" w:color="auto"/>
        <w:right w:val="none" w:sz="0" w:space="0" w:color="auto"/>
      </w:divBdr>
    </w:div>
    <w:div w:id="1298992668">
      <w:bodyDiv w:val="1"/>
      <w:marLeft w:val="0"/>
      <w:marRight w:val="0"/>
      <w:marTop w:val="0"/>
      <w:marBottom w:val="0"/>
      <w:divBdr>
        <w:top w:val="none" w:sz="0" w:space="0" w:color="auto"/>
        <w:left w:val="none" w:sz="0" w:space="0" w:color="auto"/>
        <w:bottom w:val="none" w:sz="0" w:space="0" w:color="auto"/>
        <w:right w:val="none" w:sz="0" w:space="0" w:color="auto"/>
      </w:divBdr>
    </w:div>
    <w:div w:id="142803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Workman, Liz (NIH/NLM/LHC) [C]</dc:creator>
  <cp:lastModifiedBy>Workman, Liz (NIH/NLM/LHC) [C]</cp:lastModifiedBy>
  <cp:revision>3</cp:revision>
  <dcterms:created xsi:type="dcterms:W3CDTF">2013-12-02T16:51:00Z</dcterms:created>
  <dcterms:modified xsi:type="dcterms:W3CDTF">2013-12-02T17:33:00Z</dcterms:modified>
</cp:coreProperties>
</file>